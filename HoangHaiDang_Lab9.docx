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B2091" w14:textId="75363235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830631">
        <w:rPr>
          <w:rFonts w:ascii="Times New Roman" w:hAnsi="Times New Roman" w:cs="Times New Roman"/>
          <w:b/>
          <w:sz w:val="24"/>
          <w:szCs w:val="24"/>
        </w:rPr>
        <w:t>9</w:t>
      </w:r>
    </w:p>
    <w:p w14:paraId="3BBD44A0" w14:textId="77777777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1D4A4C">
        <w:rPr>
          <w:rFonts w:ascii="Times New Roman" w:hAnsi="Times New Roman" w:cs="Times New Roman"/>
          <w:b/>
          <w:sz w:val="24"/>
        </w:rPr>
        <w:t xml:space="preserve">XSS </w:t>
      </w:r>
      <w:proofErr w:type="spellStart"/>
      <w:r w:rsidR="001D4A4C">
        <w:rPr>
          <w:rFonts w:ascii="Times New Roman" w:hAnsi="Times New Roman" w:cs="Times New Roman"/>
          <w:b/>
          <w:sz w:val="24"/>
        </w:rPr>
        <w:t>và</w:t>
      </w:r>
      <w:proofErr w:type="spellEnd"/>
      <w:r w:rsidR="001D4A4C">
        <w:rPr>
          <w:rFonts w:ascii="Times New Roman" w:hAnsi="Times New Roman" w:cs="Times New Roman"/>
          <w:b/>
          <w:sz w:val="24"/>
        </w:rPr>
        <w:t xml:space="preserve"> CSRF</w:t>
      </w:r>
    </w:p>
    <w:p w14:paraId="66FE81D1" w14:textId="73013501" w:rsidR="00C27FFB" w:rsidRDefault="00F333DF" w:rsidP="00C27FFB">
      <w:pPr>
        <w:snapToGrid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496941">
        <w:rPr>
          <w:rFonts w:ascii="Times New Roman" w:hAnsi="Times New Roman" w:cs="Times New Roman"/>
          <w:b/>
          <w:iCs/>
          <w:sz w:val="24"/>
          <w:szCs w:val="24"/>
        </w:rPr>
        <w:t>Họ</w:t>
      </w:r>
      <w:proofErr w:type="spellEnd"/>
      <w:r w:rsidRPr="0049694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496941">
        <w:rPr>
          <w:rFonts w:ascii="Times New Roman" w:hAnsi="Times New Roman" w:cs="Times New Roman"/>
          <w:b/>
          <w:iCs/>
          <w:sz w:val="24"/>
          <w:szCs w:val="24"/>
        </w:rPr>
        <w:t>và</w:t>
      </w:r>
      <w:proofErr w:type="spellEnd"/>
      <w:r w:rsidRPr="00496941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proofErr w:type="spellStart"/>
      <w:r w:rsidRPr="00496941">
        <w:rPr>
          <w:rFonts w:ascii="Times New Roman" w:hAnsi="Times New Roman" w:cs="Times New Roman"/>
          <w:b/>
          <w:iCs/>
          <w:sz w:val="24"/>
          <w:szCs w:val="24"/>
        </w:rPr>
        <w:t>tên</w:t>
      </w:r>
      <w:proofErr w:type="spellEnd"/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49694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96941">
        <w:rPr>
          <w:rFonts w:ascii="Times New Roman" w:hAnsi="Times New Roman" w:cs="Times New Roman"/>
          <w:bCs/>
          <w:iCs/>
          <w:sz w:val="24"/>
          <w:szCs w:val="24"/>
        </w:rPr>
        <w:t>Hoàng Hải Đăng</w:t>
      </w:r>
    </w:p>
    <w:p w14:paraId="1956E8D4" w14:textId="494E0D93" w:rsidR="00496941" w:rsidRPr="00496941" w:rsidRDefault="00496941" w:rsidP="00C27FFB">
      <w:pPr>
        <w:snapToGrid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K10_CNPM3</w:t>
      </w:r>
    </w:p>
    <w:p w14:paraId="4CC72B02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Yêu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cầu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0FC9BDC7" w14:textId="77777777"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6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</w:t>
      </w:r>
      <w:r w:rsidR="00653F88">
        <w:rPr>
          <w:rFonts w:ascii="Times New Roman" w:hAnsi="Times New Roman" w:cs="Times New Roman"/>
          <w:sz w:val="24"/>
          <w:szCs w:val="24"/>
        </w:rPr>
        <w:t>6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14:paraId="49822ACC" w14:textId="77777777" w:rsidR="001E2902" w:rsidRDefault="001E2902" w:rsidP="00F33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21B0B418" w14:textId="77777777" w:rsidR="00256B2A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XSS</w:t>
      </w:r>
    </w:p>
    <w:p w14:paraId="12F9CA59" w14:textId="75A59BFB" w:rsidR="00CC3443" w:rsidRDefault="00CC3443" w:rsidP="00F333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XSS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BF2D0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BF2D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D04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17E295B1" w14:textId="0C757B9A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6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http://demo.testfire.net</w:t>
        </w:r>
      </w:hyperlink>
      <w:r w:rsidR="00D05921"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  <w:t>`</w:t>
      </w:r>
    </w:p>
    <w:p w14:paraId="6A957752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7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http://php.testsparker.com</w:t>
        </w:r>
      </w:hyperlink>
    </w:p>
    <w:p w14:paraId="030F84B2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8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05625677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9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http://testasp.vulnweb.com</w:t>
        </w:r>
      </w:hyperlink>
    </w:p>
    <w:p w14:paraId="289BD6BF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0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http://testphp.vulnweb.com</w:t>
        </w:r>
      </w:hyperlink>
    </w:p>
    <w:p w14:paraId="7D8A1ABD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1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http://www.webscantest.com</w:t>
        </w:r>
      </w:hyperlink>
    </w:p>
    <w:p w14:paraId="3630D2EA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2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http://testhtml5.vulnweb.com</w:t>
        </w:r>
      </w:hyperlink>
    </w:p>
    <w:p w14:paraId="0A181BD3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3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http://aspnet.testsparker.com</w:t>
        </w:r>
      </w:hyperlink>
    </w:p>
    <w:p w14:paraId="59F025B3" w14:textId="77777777" w:rsidR="00BF2D04" w:rsidRPr="00BF2D04" w:rsidRDefault="00BF2D04" w:rsidP="00BF2D04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3"/>
          <w:szCs w:val="23"/>
          <w:lang w:eastAsia="en-US"/>
        </w:rPr>
      </w:pPr>
      <w:hyperlink r:id="rId14" w:tgtFrame="_blank" w:history="1">
        <w:r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http://zero.webappsecurity.com</w:t>
        </w:r>
      </w:hyperlink>
    </w:p>
    <w:p w14:paraId="13D472B4" w14:textId="438B1129" w:rsidR="001E2902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="001E290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3476F992" w14:textId="77777777" w:rsidR="00CA4B07" w:rsidRDefault="008F0FED" w:rsidP="00F333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XSS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MSSV. </w:t>
      </w:r>
    </w:p>
    <w:p w14:paraId="6AB272E9" w14:textId="591A4E3D" w:rsidR="00CA4B07" w:rsidRDefault="00CA4B07" w:rsidP="00F333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DVWA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4B07">
        <w:rPr>
          <w:rFonts w:ascii="Times New Roman" w:hAnsi="Times New Roman" w:cs="Times New Roman"/>
          <w:bCs/>
          <w:sz w:val="24"/>
          <w:szCs w:val="24"/>
        </w:rPr>
        <w:t xml:space="preserve">docker run --rm -it -p 80:80 </w:t>
      </w:r>
      <w:proofErr w:type="spellStart"/>
      <w:r w:rsidRPr="00CA4B07">
        <w:rPr>
          <w:rFonts w:ascii="Times New Roman" w:hAnsi="Times New Roman" w:cs="Times New Roman"/>
          <w:bCs/>
          <w:sz w:val="24"/>
          <w:szCs w:val="24"/>
        </w:rPr>
        <w:t>vulnerables</w:t>
      </w:r>
      <w:proofErr w:type="spellEnd"/>
      <w:r w:rsidRPr="00CA4B07">
        <w:rPr>
          <w:rFonts w:ascii="Times New Roman" w:hAnsi="Times New Roman" w:cs="Times New Roman"/>
          <w:bCs/>
          <w:sz w:val="24"/>
          <w:szCs w:val="24"/>
        </w:rPr>
        <w:t>/web-</w:t>
      </w:r>
      <w:proofErr w:type="spellStart"/>
      <w:r w:rsidRPr="00CA4B07">
        <w:rPr>
          <w:rFonts w:ascii="Times New Roman" w:hAnsi="Times New Roman" w:cs="Times New Roman"/>
          <w:bCs/>
          <w:sz w:val="24"/>
          <w:szCs w:val="24"/>
        </w:rPr>
        <w:t>dvwa</w:t>
      </w:r>
      <w:proofErr w:type="spellEnd"/>
    </w:p>
    <w:p w14:paraId="4D8A612A" w14:textId="3FE8E755" w:rsidR="00CA4B07" w:rsidRDefault="00CA4B07" w:rsidP="00CA4B0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A4B07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4FF6E29" wp14:editId="13F7F5C5">
            <wp:extent cx="6191250" cy="2466975"/>
            <wp:effectExtent l="0" t="0" r="0" b="9525"/>
            <wp:docPr id="9033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2C71" w14:textId="456E7A73" w:rsidR="00CA4B07" w:rsidRDefault="00CA4B07" w:rsidP="00CA4B07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DVWA </w:t>
      </w:r>
    </w:p>
    <w:p w14:paraId="1738FAFD" w14:textId="678BEDC3" w:rsidR="00093B26" w:rsidRDefault="00093B26" w:rsidP="00CA4B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Đăng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DVWA</w:t>
      </w:r>
    </w:p>
    <w:p w14:paraId="29080052" w14:textId="7995BE1D" w:rsidR="00093B26" w:rsidRDefault="00093B26" w:rsidP="00093B2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lastRenderedPageBreak/>
        <w:t>Truy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cập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website DVWA,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chọn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mục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XSS(Reflected)</w:t>
      </w:r>
    </w:p>
    <w:p w14:paraId="490AEE3B" w14:textId="27ACD1D7" w:rsidR="00093B26" w:rsidRDefault="00093B26" w:rsidP="00093B2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&lt;script&gt;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“0258) &lt;/script&gt;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</w:p>
    <w:p w14:paraId="557DDED4" w14:textId="7D6720C0" w:rsidR="00093B26" w:rsidRDefault="00093B26" w:rsidP="00093B2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93B2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8606FFD" wp14:editId="26B5420F">
            <wp:extent cx="4953429" cy="1112616"/>
            <wp:effectExtent l="0" t="0" r="0" b="0"/>
            <wp:docPr id="27313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1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1E4D" w14:textId="7BE10B5B" w:rsidR="00093B26" w:rsidRDefault="00093B26" w:rsidP="00093B2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Bấm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submit</w:t>
      </w:r>
    </w:p>
    <w:p w14:paraId="02CFD83C" w14:textId="07E47355" w:rsidR="00093B26" w:rsidRDefault="00093B26" w:rsidP="00093B2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93B2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29267E" wp14:editId="5FB6ACD4">
            <wp:extent cx="4412362" cy="1516511"/>
            <wp:effectExtent l="0" t="0" r="7620" b="7620"/>
            <wp:docPr id="152277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767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EAC1" w14:textId="6146EE42" w:rsidR="00093B26" w:rsidRDefault="00093B26" w:rsidP="00093B2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cảu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</w:p>
    <w:p w14:paraId="491E25AA" w14:textId="06A9A04A" w:rsidR="008F0FED" w:rsidRPr="008F0FED" w:rsidRDefault="008F0FED" w:rsidP="00F333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0326EEB6" w14:textId="7BAACBB0" w:rsidR="0094604D" w:rsidRDefault="008F0FE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604D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94604D">
        <w:rPr>
          <w:rFonts w:ascii="Times New Roman" w:hAnsi="Times New Roman" w:cs="Times New Roman"/>
          <w:bCs/>
          <w:sz w:val="24"/>
          <w:szCs w:val="24"/>
        </w:rPr>
        <w:t>:</w:t>
      </w:r>
      <w:r w:rsidR="00C477F4">
        <w:rPr>
          <w:rFonts w:ascii="Times New Roman" w:hAnsi="Times New Roman" w:cs="Times New Roman"/>
          <w:bCs/>
          <w:sz w:val="24"/>
          <w:szCs w:val="24"/>
        </w:rPr>
        <w:t xml:space="preserve"> name</w:t>
      </w:r>
      <w:r w:rsidR="0094604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85605DA" w14:textId="35271C89" w:rsidR="00C477F4" w:rsidRDefault="00C477F4" w:rsidP="00C477F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477F4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87E855E" wp14:editId="68CF3991">
            <wp:extent cx="4945809" cy="685859"/>
            <wp:effectExtent l="0" t="0" r="7620" b="0"/>
            <wp:docPr id="214583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38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9E88" w14:textId="324CDC16" w:rsidR="00C477F4" w:rsidRPr="00E41993" w:rsidRDefault="0094604D" w:rsidP="00E419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="00E41993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gramStart"/>
      <w:r w:rsidR="00E41993"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 w:rsidR="00E41993">
        <w:rPr>
          <w:rFonts w:ascii="Times New Roman" w:hAnsi="Times New Roman" w:cs="Times New Roman"/>
          <w:bCs/>
          <w:sz w:val="24"/>
          <w:szCs w:val="24"/>
        </w:rPr>
        <w:t>“0258”)</w:t>
      </w:r>
    </w:p>
    <w:p w14:paraId="3116C9B2" w14:textId="364A0570" w:rsidR="0094604D" w:rsidRDefault="0094604D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E419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</w:p>
    <w:p w14:paraId="3C6D88BF" w14:textId="65B8AFD0" w:rsidR="00E41993" w:rsidRDefault="00E41993" w:rsidP="0094604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1: Đăng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DVWA</w:t>
      </w:r>
    </w:p>
    <w:p w14:paraId="48B1CA3B" w14:textId="7A806296" w:rsidR="00E41993" w:rsidRDefault="00E41993" w:rsidP="0094604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XSS (Reflected)</w:t>
      </w:r>
    </w:p>
    <w:p w14:paraId="6711047C" w14:textId="7FE7997D" w:rsidR="008C6919" w:rsidRDefault="008C6919" w:rsidP="008C691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1993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72F84C1D" wp14:editId="3A8CF08B">
            <wp:extent cx="1745131" cy="2606266"/>
            <wp:effectExtent l="0" t="0" r="7620" b="3810"/>
            <wp:docPr id="105968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9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9936" w14:textId="10C3D300" w:rsidR="00E41993" w:rsidRPr="00CB1775" w:rsidRDefault="00E41993" w:rsidP="003E0A3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ô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&lt;script&gt;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“0258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”)  &lt;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/script&gt;</w:t>
      </w:r>
    </w:p>
    <w:p w14:paraId="5244825A" w14:textId="1E4A45E3" w:rsidR="0094604D" w:rsidRDefault="0094604D" w:rsidP="0094604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Hộp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thoại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lên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nội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dung "</w:t>
      </w:r>
      <w:r w:rsidR="00F02C6E">
        <w:rPr>
          <w:rFonts w:ascii="Times New Roman" w:hAnsi="Times New Roman" w:cs="Times New Roman"/>
          <w:bCs/>
          <w:sz w:val="24"/>
          <w:szCs w:val="24"/>
        </w:rPr>
        <w:t>0258</w:t>
      </w:r>
      <w:r w:rsidR="00F02C6E" w:rsidRPr="00F02C6E">
        <w:rPr>
          <w:rFonts w:ascii="Times New Roman" w:hAnsi="Times New Roman" w:cs="Times New Roman"/>
          <w:bCs/>
          <w:sz w:val="24"/>
          <w:szCs w:val="24"/>
        </w:rPr>
        <w:t>"</w:t>
      </w:r>
      <w:r w:rsidR="00F02C6E">
        <w:rPr>
          <w:rFonts w:ascii="Times New Roman" w:hAnsi="Times New Roman" w:cs="Times New Roman"/>
          <w:bCs/>
          <w:sz w:val="24"/>
          <w:szCs w:val="24"/>
        </w:rPr>
        <w:t xml:space="preserve"> Lý do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lọc</w:t>
      </w:r>
      <w:proofErr w:type="spellEnd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hoặc</w:t>
      </w:r>
      <w:proofErr w:type="spellEnd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chèn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trực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F02C6E" w:rsidRPr="00F02C6E">
        <w:rPr>
          <w:rFonts w:ascii="Times New Roman" w:hAnsi="Times New Roman" w:cs="Times New Roman"/>
          <w:bCs/>
          <w:sz w:val="24"/>
          <w:szCs w:val="24"/>
        </w:rPr>
        <w:t xml:space="preserve"> HTML →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="00F02C6E" w:rsidRPr="00F02C6E">
        <w:rPr>
          <w:rFonts w:ascii="Times New Roman" w:hAnsi="Times New Roman" w:cs="Times New Roman"/>
          <w:b/>
          <w:bCs/>
          <w:sz w:val="24"/>
          <w:szCs w:val="24"/>
        </w:rPr>
        <w:t xml:space="preserve"> JavaScript</w:t>
      </w:r>
    </w:p>
    <w:p w14:paraId="4C3DEEC2" w14:textId="29499957" w:rsidR="00BF4FAA" w:rsidRDefault="00BF4FAA" w:rsidP="009460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24838C70" w14:textId="49263475" w:rsidR="00B457F6" w:rsidRDefault="00BF4FAA" w:rsidP="00B457F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 w:rsidRPr="008F0FED">
        <w:rPr>
          <w:rFonts w:ascii="Times New Roman" w:hAnsi="Times New Roman" w:cs="Times New Roman"/>
          <w:bCs/>
          <w:sz w:val="24"/>
          <w:szCs w:val="24"/>
        </w:rPr>
        <w:t xml:space="preserve"> XSS </w:t>
      </w:r>
      <w:proofErr w:type="spellStart"/>
      <w:r w:rsidRPr="008F0FED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603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3E26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603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3E26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603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="003E26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457F6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B457F6">
        <w:rPr>
          <w:rFonts w:ascii="Times New Roman" w:hAnsi="Times New Roman" w:cs="Times New Roman"/>
          <w:bCs/>
          <w:sz w:val="24"/>
          <w:szCs w:val="24"/>
        </w:rPr>
        <w:t>:</w:t>
      </w:r>
    </w:p>
    <w:p w14:paraId="03B17F49" w14:textId="77777777" w:rsidR="00FA40AA" w:rsidRDefault="00FA40AA" w:rsidP="00FA40A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cập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website DVWA,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chọn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93B26">
        <w:rPr>
          <w:rFonts w:ascii="Times New Roman" w:hAnsi="Times New Roman" w:cs="Times New Roman"/>
          <w:bCs/>
          <w:sz w:val="24"/>
          <w:szCs w:val="24"/>
        </w:rPr>
        <w:t>mục</w:t>
      </w:r>
      <w:proofErr w:type="spellEnd"/>
      <w:r w:rsidRPr="00093B26">
        <w:rPr>
          <w:rFonts w:ascii="Times New Roman" w:hAnsi="Times New Roman" w:cs="Times New Roman"/>
          <w:bCs/>
          <w:sz w:val="24"/>
          <w:szCs w:val="24"/>
        </w:rPr>
        <w:t xml:space="preserve"> XSS(Reflected)</w:t>
      </w:r>
    </w:p>
    <w:p w14:paraId="4B6CC2CD" w14:textId="1E6CF7BA" w:rsidR="00FA40AA" w:rsidRDefault="00FA40AA" w:rsidP="00FA40AA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&lt;script&gt; alert(“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haidang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”) &lt;/script&gt;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5BDD">
        <w:rPr>
          <w:rFonts w:ascii="Times New Roman" w:hAnsi="Times New Roman" w:cs="Times New Roman"/>
          <w:bCs/>
          <w:sz w:val="24"/>
          <w:szCs w:val="24"/>
        </w:rPr>
        <w:t>tên</w:t>
      </w:r>
      <w:proofErr w:type="spellEnd"/>
      <w:r w:rsidR="005E5B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5BDD">
        <w:rPr>
          <w:rFonts w:ascii="Times New Roman" w:hAnsi="Times New Roman" w:cs="Times New Roman"/>
          <w:bCs/>
          <w:sz w:val="24"/>
          <w:szCs w:val="24"/>
        </w:rPr>
        <w:t>sinh</w:t>
      </w:r>
      <w:proofErr w:type="spellEnd"/>
      <w:r w:rsidR="005E5BD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E5BDD">
        <w:rPr>
          <w:rFonts w:ascii="Times New Roman" w:hAnsi="Times New Roman" w:cs="Times New Roman"/>
          <w:bCs/>
          <w:sz w:val="24"/>
          <w:szCs w:val="24"/>
        </w:rPr>
        <w:t>viên</w:t>
      </w:r>
      <w:proofErr w:type="spellEnd"/>
      <w:r w:rsidR="005E5BD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56F1F3" w14:textId="3569274E" w:rsidR="00F86CE6" w:rsidRDefault="00F86CE6">
      <w:pPr>
        <w:jc w:val="center"/>
        <w:rPr>
          <w:rFonts w:ascii="Times New Roman" w:hAnsi="Times New Roman" w:cs="Times New Roman"/>
          <w:bCs/>
          <w:sz w:val="24"/>
          <w:szCs w:val="24"/>
        </w:rPr>
        <w:pPrChange w:id="0" w:author="đăng hoàng" w:date="2025-04-25T13:55:00Z" w16du:dateUtc="2025-04-25T06:55:00Z">
          <w:pPr/>
        </w:pPrChange>
      </w:pPr>
      <w:ins w:id="1" w:author="đăng hoàng" w:date="2025-04-25T13:55:00Z" w16du:dateUtc="2025-04-25T06:55:00Z">
        <w:r w:rsidRPr="00F86CE6">
          <w:rPr>
            <w:rFonts w:ascii="Times New Roman" w:hAnsi="Times New Roman" w:cs="Times New Roman"/>
            <w:bCs/>
            <w:noProof/>
            <w:sz w:val="24"/>
            <w:szCs w:val="24"/>
          </w:rPr>
          <w:drawing>
            <wp:inline distT="0" distB="0" distL="0" distR="0" wp14:anchorId="1E15B062" wp14:editId="411C594C">
              <wp:extent cx="4351397" cy="1432684"/>
              <wp:effectExtent l="0" t="0" r="0" b="0"/>
              <wp:docPr id="59325484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3254849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1397" cy="1432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20EF91" w14:textId="77777777" w:rsidR="00FA40AA" w:rsidRDefault="00FA40AA" w:rsidP="00B457F6">
      <w:pPr>
        <w:rPr>
          <w:rFonts w:ascii="Times New Roman" w:hAnsi="Times New Roman" w:cs="Times New Roman"/>
          <w:bCs/>
          <w:sz w:val="24"/>
          <w:szCs w:val="24"/>
        </w:rPr>
      </w:pPr>
    </w:p>
    <w:p w14:paraId="65AF73F6" w14:textId="3D61A4B9" w:rsidR="00B457F6" w:rsidRPr="003E0A3C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E0A3C">
        <w:rPr>
          <w:rFonts w:ascii="Times New Roman" w:hAnsi="Times New Roman" w:cs="Times New Roman"/>
          <w:bCs/>
          <w:sz w:val="24"/>
          <w:szCs w:val="24"/>
        </w:rPr>
        <w:t>name</w:t>
      </w:r>
    </w:p>
    <w:p w14:paraId="170084F4" w14:textId="64758B7D" w:rsidR="00B457F6" w:rsidRPr="003E0A3C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E0A3C">
        <w:rPr>
          <w:rFonts w:ascii="Times New Roman" w:hAnsi="Times New Roman" w:cs="Times New Roman"/>
          <w:bCs/>
          <w:sz w:val="24"/>
          <w:szCs w:val="24"/>
        </w:rPr>
        <w:t>&lt;script&gt; alert(“</w:t>
      </w:r>
      <w:proofErr w:type="spellStart"/>
      <w:r w:rsidR="003E0A3C">
        <w:rPr>
          <w:rFonts w:ascii="Times New Roman" w:hAnsi="Times New Roman" w:cs="Times New Roman"/>
          <w:bCs/>
          <w:sz w:val="24"/>
          <w:szCs w:val="24"/>
        </w:rPr>
        <w:t>haidang</w:t>
      </w:r>
      <w:proofErr w:type="spellEnd"/>
      <w:r w:rsidR="003E0A3C">
        <w:rPr>
          <w:rFonts w:ascii="Times New Roman" w:hAnsi="Times New Roman" w:cs="Times New Roman"/>
          <w:bCs/>
          <w:sz w:val="24"/>
          <w:szCs w:val="24"/>
        </w:rPr>
        <w:t>”) &lt;/script&gt;</w:t>
      </w:r>
    </w:p>
    <w:p w14:paraId="09F93D4A" w14:textId="5C3F121E" w:rsidR="00B457F6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753E99">
        <w:rPr>
          <w:rFonts w:ascii="Times New Roman" w:hAnsi="Times New Roman" w:cs="Times New Roman"/>
          <w:bCs/>
          <w:sz w:val="24"/>
          <w:szCs w:val="24"/>
        </w:rPr>
        <w:t>:</w:t>
      </w:r>
    </w:p>
    <w:p w14:paraId="7E796ACD" w14:textId="053D2BA1" w:rsidR="00753E99" w:rsidRDefault="00753E99" w:rsidP="00B457F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1: Đăng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DVWA</w:t>
      </w:r>
    </w:p>
    <w:p w14:paraId="32C7FB4B" w14:textId="25478338" w:rsidR="00753E99" w:rsidRDefault="00753E99" w:rsidP="00B457F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XXS (reflected)</w:t>
      </w:r>
    </w:p>
    <w:p w14:paraId="785245F5" w14:textId="2CC6DA95" w:rsidR="00753E99" w:rsidRDefault="00753E99" w:rsidP="00753E99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41993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63BC51BB" wp14:editId="4A985756">
            <wp:extent cx="1745131" cy="2606266"/>
            <wp:effectExtent l="0" t="0" r="7620" b="3810"/>
            <wp:docPr id="68341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9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9438" w14:textId="6F528687" w:rsidR="00753E99" w:rsidRPr="00CB1775" w:rsidRDefault="00753E99" w:rsidP="00753E9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ô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&lt;script&gt; alert(“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haidang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</w:rPr>
        <w:t>”)&lt;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/script&gt;</w:t>
      </w:r>
    </w:p>
    <w:p w14:paraId="39B0FFA6" w14:textId="77777777" w:rsidR="00B457F6" w:rsidRDefault="00B457F6" w:rsidP="00B457F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CB1775">
        <w:rPr>
          <w:rFonts w:ascii="Times New Roman" w:hAnsi="Times New Roman" w:cs="Times New Roman"/>
          <w:b/>
          <w:sz w:val="24"/>
          <w:szCs w:val="24"/>
        </w:rPr>
        <w:t xml:space="preserve">0.5 </w:t>
      </w:r>
      <w:proofErr w:type="spellStart"/>
      <w:r w:rsidRPr="00CB1775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652CAD9D" w14:textId="180B080D" w:rsidR="001E2902" w:rsidRDefault="00256B2A" w:rsidP="001E29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1E2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CSRF</w:t>
      </w:r>
      <w:r w:rsidR="008F2A1E">
        <w:rPr>
          <w:rFonts w:ascii="Times New Roman" w:hAnsi="Times New Roman" w:cs="Times New Roman"/>
          <w:b/>
          <w:sz w:val="24"/>
          <w:szCs w:val="24"/>
        </w:rPr>
        <w:t xml:space="preserve"> (2 </w:t>
      </w:r>
      <w:proofErr w:type="spellStart"/>
      <w:r w:rsidR="008F2A1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8F2A1E">
        <w:rPr>
          <w:rFonts w:ascii="Times New Roman" w:hAnsi="Times New Roman" w:cs="Times New Roman"/>
          <w:b/>
          <w:sz w:val="24"/>
          <w:szCs w:val="24"/>
        </w:rPr>
        <w:t>)</w:t>
      </w:r>
    </w:p>
    <w:p w14:paraId="7E0D5512" w14:textId="6513A0FB" w:rsidR="001E2902" w:rsidRDefault="001E2902" w:rsidP="001E29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8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8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8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C8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8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C8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A8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hổng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CSRF </w:t>
      </w:r>
      <w:proofErr w:type="spellStart"/>
      <w:r w:rsidR="005F04D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F04D5">
        <w:rPr>
          <w:rFonts w:ascii="Times New Roman" w:hAnsi="Times New Roman" w:cs="Times New Roman"/>
          <w:sz w:val="24"/>
          <w:szCs w:val="24"/>
        </w:rPr>
        <w:t xml:space="preserve"> </w:t>
      </w:r>
      <w:r w:rsidR="004737FC">
        <w:rPr>
          <w:rFonts w:ascii="Times New Roman" w:hAnsi="Times New Roman" w:cs="Times New Roman"/>
          <w:sz w:val="24"/>
          <w:szCs w:val="24"/>
        </w:rPr>
        <w:t>w</w:t>
      </w:r>
      <w:r w:rsidR="005F04D5">
        <w:rPr>
          <w:rFonts w:ascii="Times New Roman" w:hAnsi="Times New Roman" w:cs="Times New Roman"/>
          <w:sz w:val="24"/>
          <w:szCs w:val="24"/>
        </w:rPr>
        <w:t>ebsite</w:t>
      </w:r>
      <w:r w:rsidR="00325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5E7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4CB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14:paraId="36243AD6" w14:textId="3FB0864D" w:rsidR="0052260D" w:rsidRDefault="0052260D" w:rsidP="001E29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60D">
        <w:rPr>
          <w:rFonts w:ascii="Times New Roman" w:hAnsi="Times New Roman" w:cs="Times New Roman"/>
          <w:sz w:val="24"/>
          <w:szCs w:val="24"/>
        </w:rPr>
        <w:t>Intercept</w:t>
      </w:r>
    </w:p>
    <w:p w14:paraId="598E9F6D" w14:textId="5FADA115" w:rsidR="0052260D" w:rsidRDefault="0052260D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</w:t>
      </w:r>
    </w:p>
    <w:p w14:paraId="5FE9645C" w14:textId="3B07E2D6" w:rsidR="0052260D" w:rsidRDefault="0052260D" w:rsidP="0052260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5ED88" wp14:editId="4464A6FB">
            <wp:extent cx="6191250" cy="3315970"/>
            <wp:effectExtent l="0" t="0" r="0" b="0"/>
            <wp:docPr id="113539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91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35F" w14:textId="20EDB911" w:rsidR="00BF2D04" w:rsidRPr="0052260D" w:rsidRDefault="0052260D" w:rsidP="005226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hyperlink r:id="rId22" w:tgtFrame="_blank" w:history="1">
        <w:r w:rsidR="00BF2D04" w:rsidRPr="00BF2D04">
          <w:rPr>
            <w:rFonts w:ascii="Helvetica" w:eastAsia="Times New Roman" w:hAnsi="Helvetica" w:cs="Helvetica"/>
            <w:color w:val="2C82C9"/>
            <w:sz w:val="23"/>
            <w:szCs w:val="23"/>
            <w:u w:val="single"/>
            <w:lang w:eastAsia="en-US"/>
          </w:rPr>
          <w:t>http://php.testsparker.com</w:t>
        </w:r>
      </w:hyperlink>
    </w:p>
    <w:p w14:paraId="734F8E65" w14:textId="327FF396" w:rsidR="00BF2D04" w:rsidRDefault="00BF2D04" w:rsidP="00BF2D04">
      <w:pPr>
        <w:rPr>
          <w:rFonts w:ascii="Times New Roman" w:hAnsi="Times New Roman" w:cs="Times New Roman"/>
          <w:sz w:val="24"/>
          <w:szCs w:val="24"/>
        </w:rPr>
      </w:pPr>
    </w:p>
    <w:sectPr w:rsidR="00BF2D04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01BB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B57C1"/>
    <w:multiLevelType w:val="multilevel"/>
    <w:tmpl w:val="C4F2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63BD"/>
    <w:multiLevelType w:val="hybridMultilevel"/>
    <w:tmpl w:val="5054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51F2382"/>
    <w:multiLevelType w:val="multilevel"/>
    <w:tmpl w:val="B8A4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014E98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3859C5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77700">
    <w:abstractNumId w:val="7"/>
  </w:num>
  <w:num w:numId="2" w16cid:durableId="1719932011">
    <w:abstractNumId w:val="9"/>
  </w:num>
  <w:num w:numId="3" w16cid:durableId="429588796">
    <w:abstractNumId w:val="6"/>
  </w:num>
  <w:num w:numId="4" w16cid:durableId="2060860679">
    <w:abstractNumId w:val="4"/>
  </w:num>
  <w:num w:numId="5" w16cid:durableId="480930206">
    <w:abstractNumId w:val="2"/>
  </w:num>
  <w:num w:numId="6" w16cid:durableId="831331221">
    <w:abstractNumId w:val="3"/>
  </w:num>
  <w:num w:numId="7" w16cid:durableId="757211672">
    <w:abstractNumId w:val="8"/>
  </w:num>
  <w:num w:numId="8" w16cid:durableId="378209257">
    <w:abstractNumId w:val="0"/>
  </w:num>
  <w:num w:numId="9" w16cid:durableId="1264991032">
    <w:abstractNumId w:val="10"/>
  </w:num>
  <w:num w:numId="10" w16cid:durableId="2142457156">
    <w:abstractNumId w:val="5"/>
  </w:num>
  <w:num w:numId="11" w16cid:durableId="13443555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đăng hoàng">
    <w15:presenceInfo w15:providerId="Windows Live" w15:userId="1421459823193c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41198"/>
    <w:rsid w:val="00045E2B"/>
    <w:rsid w:val="00062932"/>
    <w:rsid w:val="00093B26"/>
    <w:rsid w:val="000E46B6"/>
    <w:rsid w:val="000F4182"/>
    <w:rsid w:val="00135C7B"/>
    <w:rsid w:val="00155C7C"/>
    <w:rsid w:val="00160E76"/>
    <w:rsid w:val="00161FCE"/>
    <w:rsid w:val="001761C8"/>
    <w:rsid w:val="00196C08"/>
    <w:rsid w:val="001B523B"/>
    <w:rsid w:val="001D4A4C"/>
    <w:rsid w:val="001E2902"/>
    <w:rsid w:val="001E45D1"/>
    <w:rsid w:val="001F44D1"/>
    <w:rsid w:val="00214C54"/>
    <w:rsid w:val="00234715"/>
    <w:rsid w:val="00256B2A"/>
    <w:rsid w:val="002D76EF"/>
    <w:rsid w:val="002F3127"/>
    <w:rsid w:val="002F5627"/>
    <w:rsid w:val="00325CFD"/>
    <w:rsid w:val="00327DC9"/>
    <w:rsid w:val="00367DC6"/>
    <w:rsid w:val="0039394F"/>
    <w:rsid w:val="003A7793"/>
    <w:rsid w:val="003E0A3C"/>
    <w:rsid w:val="003E2603"/>
    <w:rsid w:val="003F65F6"/>
    <w:rsid w:val="0042255E"/>
    <w:rsid w:val="00463D55"/>
    <w:rsid w:val="004737FC"/>
    <w:rsid w:val="00496941"/>
    <w:rsid w:val="004E4785"/>
    <w:rsid w:val="0052260D"/>
    <w:rsid w:val="0054214A"/>
    <w:rsid w:val="005E5BDD"/>
    <w:rsid w:val="005E74CB"/>
    <w:rsid w:val="005F04D5"/>
    <w:rsid w:val="00621372"/>
    <w:rsid w:val="00653734"/>
    <w:rsid w:val="00653F88"/>
    <w:rsid w:val="006E0C33"/>
    <w:rsid w:val="006F46F8"/>
    <w:rsid w:val="00700BCE"/>
    <w:rsid w:val="00740C54"/>
    <w:rsid w:val="00753E99"/>
    <w:rsid w:val="007725AD"/>
    <w:rsid w:val="007A096A"/>
    <w:rsid w:val="007A12CA"/>
    <w:rsid w:val="00802921"/>
    <w:rsid w:val="008079C0"/>
    <w:rsid w:val="00830631"/>
    <w:rsid w:val="00841A3A"/>
    <w:rsid w:val="008C6919"/>
    <w:rsid w:val="008C6A30"/>
    <w:rsid w:val="008D2A9F"/>
    <w:rsid w:val="008E5273"/>
    <w:rsid w:val="008F0FED"/>
    <w:rsid w:val="008F2A1E"/>
    <w:rsid w:val="008F61CC"/>
    <w:rsid w:val="009362DA"/>
    <w:rsid w:val="00937FE0"/>
    <w:rsid w:val="0094604D"/>
    <w:rsid w:val="00951C1E"/>
    <w:rsid w:val="00985C05"/>
    <w:rsid w:val="009E2B9A"/>
    <w:rsid w:val="009E4E26"/>
    <w:rsid w:val="00A04C53"/>
    <w:rsid w:val="00A213AC"/>
    <w:rsid w:val="00A26001"/>
    <w:rsid w:val="00A26182"/>
    <w:rsid w:val="00A62E55"/>
    <w:rsid w:val="00A867DD"/>
    <w:rsid w:val="00AD25D3"/>
    <w:rsid w:val="00AF19BA"/>
    <w:rsid w:val="00B1637B"/>
    <w:rsid w:val="00B457F6"/>
    <w:rsid w:val="00BA204B"/>
    <w:rsid w:val="00BE3371"/>
    <w:rsid w:val="00BF2D04"/>
    <w:rsid w:val="00BF4FAA"/>
    <w:rsid w:val="00C27FFB"/>
    <w:rsid w:val="00C477F4"/>
    <w:rsid w:val="00C84A81"/>
    <w:rsid w:val="00CA4B07"/>
    <w:rsid w:val="00CC3443"/>
    <w:rsid w:val="00CF7DC5"/>
    <w:rsid w:val="00D05921"/>
    <w:rsid w:val="00D4581D"/>
    <w:rsid w:val="00D907C6"/>
    <w:rsid w:val="00D9621C"/>
    <w:rsid w:val="00DA065D"/>
    <w:rsid w:val="00DB1853"/>
    <w:rsid w:val="00DD4CCF"/>
    <w:rsid w:val="00E03545"/>
    <w:rsid w:val="00E1131E"/>
    <w:rsid w:val="00E20BD6"/>
    <w:rsid w:val="00E228FA"/>
    <w:rsid w:val="00E2780F"/>
    <w:rsid w:val="00E41993"/>
    <w:rsid w:val="00E6220B"/>
    <w:rsid w:val="00E879F1"/>
    <w:rsid w:val="00EE67D6"/>
    <w:rsid w:val="00EF1EFF"/>
    <w:rsid w:val="00F02C6E"/>
    <w:rsid w:val="00F333DF"/>
    <w:rsid w:val="00F525CE"/>
    <w:rsid w:val="00F86CE6"/>
    <w:rsid w:val="00F8748C"/>
    <w:rsid w:val="00FA3A8A"/>
    <w:rsid w:val="00FA40AA"/>
    <w:rsid w:val="00FD7B8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BF7F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0A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F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2D0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86CE6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asp.vulnweb.com/" TargetMode="External"/><Relationship Id="rId13" Type="http://schemas.openxmlformats.org/officeDocument/2006/relationships/hyperlink" Target="http://aspnet.testsparker.com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://php.testsparker.com/" TargetMode="External"/><Relationship Id="rId12" Type="http://schemas.openxmlformats.org/officeDocument/2006/relationships/hyperlink" Target="http://testhtml5.vulnweb.com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demo.testfire.net/" TargetMode="External"/><Relationship Id="rId11" Type="http://schemas.openxmlformats.org/officeDocument/2006/relationships/hyperlink" Target="http://www.webscantest.com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testphp.vulnweb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testasp.vulnweb.com/" TargetMode="External"/><Relationship Id="rId14" Type="http://schemas.openxmlformats.org/officeDocument/2006/relationships/hyperlink" Target="http://zero.webappsecurity.com/" TargetMode="External"/><Relationship Id="rId22" Type="http://schemas.openxmlformats.org/officeDocument/2006/relationships/hyperlink" Target="http://php.testspar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252D-053B-4126-B794-83565C29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đăng hoàng</cp:lastModifiedBy>
  <cp:revision>10</cp:revision>
  <dcterms:created xsi:type="dcterms:W3CDTF">2025-04-25T07:04:00Z</dcterms:created>
  <dcterms:modified xsi:type="dcterms:W3CDTF">2025-04-25T07:32:00Z</dcterms:modified>
</cp:coreProperties>
</file>